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A0E4" w14:textId="77777777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BDCC712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A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366208E7" w14:textId="449CB3B0" w:rsidR="00F82565" w:rsidRDefault="00D62A19" w:rsidP="00C13C3D">
      <w:pPr>
        <w:spacing w:after="160" w:line="250" w:lineRule="auto"/>
      </w:pPr>
      <w:r>
        <w:rPr>
          <w:b/>
        </w:rPr>
        <w:t>Due Date</w:t>
      </w:r>
      <w:r w:rsidR="00165D41">
        <w:rPr>
          <w:b/>
        </w:rPr>
        <w:t xml:space="preserve">: </w:t>
      </w:r>
      <w:r w:rsidR="003100B3">
        <w:t>04</w:t>
      </w:r>
      <w:r w:rsidRPr="00EA31B9">
        <w:t>/</w:t>
      </w:r>
      <w:r w:rsidR="003100B3" w:rsidRPr="00EA31B9">
        <w:t>0</w:t>
      </w:r>
      <w:r w:rsidR="003100B3">
        <w:t>5</w:t>
      </w:r>
      <w:r w:rsidRPr="00EA31B9">
        <w:t>/2020 11:59</w:t>
      </w:r>
      <w:r>
        <w:t xml:space="preserve"> PM</w:t>
      </w:r>
    </w:p>
    <w:p w14:paraId="1016903B" w14:textId="636B4F81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Pr="00B515F9">
        <w:t>25%</w:t>
      </w:r>
    </w:p>
    <w:p w14:paraId="3B620AD6" w14:textId="7C577C02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7A62C0">
        <w:t>70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239FD47F" w:rsidR="00D62A19" w:rsidRDefault="00D62A19" w:rsidP="00C13C3D">
      <w:pPr>
        <w:spacing w:after="160" w:line="250" w:lineRule="auto"/>
      </w:pPr>
      <w:r>
        <w:rPr>
          <w:b/>
        </w:rPr>
        <w:t xml:space="preserve">Specification version: </w:t>
      </w:r>
      <w:r>
        <w:t>Version 1.</w:t>
      </w:r>
      <w:r w:rsidR="00F704D1">
        <w:t xml:space="preserve">1 </w:t>
      </w:r>
      <w:r>
        <w:t>(</w:t>
      </w:r>
      <w:r w:rsidR="00B75DDD">
        <w:t>2</w:t>
      </w:r>
      <w:r w:rsidR="000C2D7B">
        <w:t>6</w:t>
      </w:r>
      <w:r>
        <w:t>/</w:t>
      </w:r>
      <w:r w:rsidR="00F704D1">
        <w:t>4</w:t>
      </w:r>
      <w:r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316474BD" w:rsidR="00D62A19" w:rsidRDefault="00B75DDD" w:rsidP="00907694">
            <w:r>
              <w:t>2</w:t>
            </w:r>
            <w:r w:rsidR="000C2D7B">
              <w:t>6</w:t>
            </w:r>
            <w:r w:rsidR="00D62A19">
              <w:t>/03/2020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  <w:tr w:rsidR="00830EA0" w14:paraId="09D67DE2" w14:textId="77777777" w:rsidTr="00090EEE">
        <w:tc>
          <w:tcPr>
            <w:tcW w:w="941" w:type="dxa"/>
            <w:shd w:val="clear" w:color="auto" w:fill="FFFFFF" w:themeFill="background1"/>
          </w:tcPr>
          <w:p w14:paraId="50CB1ABF" w14:textId="7586B6CF" w:rsidR="00830EA0" w:rsidRDefault="00830EA0" w:rsidP="00907694">
            <w:r>
              <w:t>1.1</w:t>
            </w:r>
          </w:p>
        </w:tc>
        <w:tc>
          <w:tcPr>
            <w:tcW w:w="1322" w:type="dxa"/>
            <w:shd w:val="clear" w:color="auto" w:fill="FFFFFF" w:themeFill="background1"/>
          </w:tcPr>
          <w:p w14:paraId="1ACE0394" w14:textId="77A6C5FB" w:rsidR="00830EA0" w:rsidRDefault="00830EA0" w:rsidP="00907694">
            <w:r>
              <w:t>26/04/202</w:t>
            </w:r>
            <w:r w:rsidR="00F704D1">
              <w:t>0</w:t>
            </w:r>
          </w:p>
        </w:tc>
        <w:tc>
          <w:tcPr>
            <w:tcW w:w="6754" w:type="dxa"/>
            <w:shd w:val="clear" w:color="auto" w:fill="FFFFFF" w:themeFill="background1"/>
          </w:tcPr>
          <w:p w14:paraId="6C6C17B5" w14:textId="31A84653" w:rsidR="00830EA0" w:rsidRDefault="00F704D1" w:rsidP="00907694">
            <w:r>
              <w:t>Update to point weighting in Presentation (prior mistake)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5E5B5AEE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machine, more details closer to the submission date)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2506C3C4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C34096">
        <w:t>Y</w:t>
      </w:r>
      <w:r w:rsidR="00F645B3">
        <w:t xml:space="preserve">ou must give credit where it is due to protect yourself against plagiarism </w:t>
      </w:r>
      <w:r w:rsidR="008E0302">
        <w:t>accusations.</w:t>
      </w:r>
      <w:r w:rsidR="00C34096">
        <w:t xml:space="preserve"> Y</w:t>
      </w:r>
      <w:r w:rsidR="00C34096" w:rsidRPr="00302984">
        <w:t xml:space="preserve">ou are not allowed to reuse code for the entire </w:t>
      </w:r>
      <w:r w:rsidR="00C34096">
        <w:t xml:space="preserve">project. </w:t>
      </w:r>
    </w:p>
    <w:p w14:paraId="314F92F6" w14:textId="0F90F885" w:rsidR="00E32351" w:rsidRDefault="00B30B6E" w:rsidP="000E56AB">
      <w:pPr>
        <w:pStyle w:val="BodyText"/>
        <w:spacing w:before="120" w:line="259" w:lineRule="auto"/>
      </w:pPr>
      <w:r>
        <w:t xml:space="preserve">Some additional marks are available in this assignment for extended functionality. While these additional </w:t>
      </w:r>
      <w:r w:rsidR="00C34096">
        <w:t xml:space="preserve">marks </w:t>
      </w:r>
      <w:r>
        <w:t>cannot allow your score for this assignment to go a</w:t>
      </w:r>
      <w:r w:rsidR="007B2343">
        <w:t>bove 25% for each part</w:t>
      </w:r>
      <w:r>
        <w:t xml:space="preserve">, they can make up for potential weaknesses in other areas of your assignment. Additional marks are indicated with a </w:t>
      </w:r>
      <w:r w:rsidR="00DA38D3" w:rsidRPr="00DA38D3">
        <w:t>‘</w:t>
      </w:r>
      <w:r w:rsidR="00375082" w:rsidRPr="00375082">
        <w:rPr>
          <w:b/>
          <w:bCs/>
        </w:rPr>
        <w:t>+</w:t>
      </w:r>
      <w:r w:rsidR="00DA38D3">
        <w:t>’</w:t>
      </w:r>
      <w:r w:rsidR="007B2343">
        <w:t xml:space="preserve"> character</w:t>
      </w:r>
      <w:r w:rsidR="00B47F56">
        <w:t xml:space="preserve"> and have a </w:t>
      </w:r>
      <w:r w:rsidR="00B47F56" w:rsidRPr="00B47F56">
        <w:rPr>
          <w:color w:val="17365D" w:themeColor="text2" w:themeShade="BF"/>
        </w:rPr>
        <w:t>blue shading</w:t>
      </w:r>
      <w:r>
        <w:t>.</w:t>
      </w:r>
    </w:p>
    <w:p w14:paraId="2EB499E5" w14:textId="24077439" w:rsidR="00CA7ADD" w:rsidRDefault="00E32351" w:rsidP="000E56AB">
      <w:pPr>
        <w:pStyle w:val="BodyText"/>
        <w:spacing w:before="120" w:line="259" w:lineRule="auto"/>
      </w:pPr>
      <w:r>
        <w:t>You must fill this CRA</w:t>
      </w:r>
      <w:r w:rsidR="00B47F56">
        <w:t xml:space="preserve"> (along with the SoC, transcript and documentation)</w:t>
      </w:r>
      <w:r>
        <w:t xml:space="preserve"> and upload it as part of your submission</w:t>
      </w:r>
      <w:r w:rsidR="00467AB7">
        <w:t>. F</w:t>
      </w:r>
      <w:r w:rsidR="003254BE">
        <w:t xml:space="preserve">ailure to do so will result in a </w:t>
      </w:r>
      <w:r w:rsidR="00515919">
        <w:t xml:space="preserve">loss of points </w:t>
      </w:r>
      <w:r w:rsidR="00467AB7">
        <w:t xml:space="preserve">from your final </w:t>
      </w:r>
      <w:r w:rsidR="00C34096">
        <w:t xml:space="preserve">marks </w:t>
      </w:r>
      <w:r w:rsidR="00467AB7">
        <w:t xml:space="preserve">for each </w:t>
      </w:r>
      <w:r w:rsidR="00E106DA">
        <w:t>part.</w:t>
      </w:r>
      <w:r w:rsidR="00B47F56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E094E">
        <w:trPr>
          <w:trHeight w:val="2138"/>
        </w:trPr>
        <w:tc>
          <w:tcPr>
            <w:tcW w:w="7540" w:type="dxa"/>
            <w:shd w:val="clear" w:color="auto" w:fill="D9D9D9" w:themeFill="background1" w:themeFillShade="D9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13E14553" w:rsidR="00962363" w:rsidRPr="005F705B" w:rsidRDefault="00962363" w:rsidP="00CC4AAF">
            <w:pPr>
              <w:pStyle w:val="CriteriaTableDescription"/>
            </w:pPr>
            <w:r>
              <w:t xml:space="preserve">Each of the items below are required for submission, failure to submit any of these items will result in a </w:t>
            </w:r>
            <w:r w:rsidR="00515919">
              <w:t xml:space="preserve">loss of </w:t>
            </w:r>
            <w:r w:rsidR="003424CA">
              <w:t>points</w:t>
            </w:r>
            <w:r>
              <w:t xml:space="preserve">. If any of the items are submitted but left incomplete you will </w:t>
            </w:r>
            <w:r w:rsidR="003424CA">
              <w:t>lose</w:t>
            </w:r>
            <w:r>
              <w:t xml:space="preserve"> a portion of the amount listed on the right of the table. The amount </w:t>
            </w:r>
            <w:r w:rsidR="003871CF">
              <w:t xml:space="preserve">lost </w:t>
            </w:r>
            <w:r>
              <w:t>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9D9D9" w:themeFill="background1" w:themeFillShade="D9"/>
            <w:vAlign w:val="center"/>
          </w:tcPr>
          <w:p w14:paraId="6BF0A039" w14:textId="4F80F6F3" w:rsidR="00DA663F" w:rsidRDefault="00DA663F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442D4D81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C51086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3ECE06D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</w:p>
        </w:tc>
        <w:tc>
          <w:tcPr>
            <w:tcW w:w="738" w:type="dxa"/>
            <w:vAlign w:val="center"/>
          </w:tcPr>
          <w:p w14:paraId="2692B83A" w14:textId="587EC367" w:rsidR="00A66708" w:rsidRDefault="00512B31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0" w:author="Ethan Weavers" w:date="2020-05-11T21:2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39B30E72" w14:textId="37656C25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121B3E4E" w:rsidR="00A66708" w:rsidRDefault="00512B31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" w:author="Ethan Weavers" w:date="2020-05-11T21:2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1BB6C8D7" w14:textId="48F2900C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3A3201CA" w:rsidR="00A66708" w:rsidRDefault="00512B31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" w:author="Ethan Weavers" w:date="2020-05-11T21:2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144A8183" w14:textId="1C8CF693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2B7B78DA" w:rsidR="00A66708" w:rsidRDefault="00512B31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" w:author="Ethan Weavers" w:date="2020-05-11T21:2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67CFD817" w14:textId="66DC338D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F4282" w14:paraId="6652E0D6" w14:textId="77777777" w:rsidTr="00AF4282">
        <w:trPr>
          <w:trHeight w:val="70"/>
        </w:trPr>
        <w:tc>
          <w:tcPr>
            <w:tcW w:w="754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572C8A9" w14:textId="15FF59E9" w:rsidR="00AF4282" w:rsidRDefault="00AF4282" w:rsidP="00115E39">
            <w:pPr>
              <w:pStyle w:val="BodyText"/>
              <w:spacing w:before="60" w:after="60"/>
              <w:ind w:left="60" w:right="60"/>
            </w:pPr>
            <w:r>
              <w:t>Class Diagram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14:paraId="7F88EB42" w14:textId="3AD80E33" w:rsidR="00AF4282" w:rsidRDefault="00512B31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4" w:author="Ethan Weavers" w:date="2020-05-11T21:2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shd w:val="clear" w:color="auto" w:fill="FFFFFF" w:themeFill="background1"/>
            <w:vAlign w:val="center"/>
          </w:tcPr>
          <w:p w14:paraId="42B64A72" w14:textId="28B2935F" w:rsidR="00AF4282" w:rsidRDefault="00AF4282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4E094E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23341797" w:rsidR="00A66708" w:rsidRPr="00A66708" w:rsidRDefault="00512B31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5" w:author="Ethan Weavers" w:date="2020-05-11T21:21:00Z">
              <w:r>
                <w:rPr>
                  <w:b/>
                  <w:bCs/>
                  <w:sz w:val="24"/>
                </w:rPr>
                <w:t>10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8E8AEFF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64736905" w14:textId="218B79BE" w:rsidR="00821640" w:rsidRDefault="00821640"/>
    <w:p w14:paraId="7ECA2AC9" w14:textId="77777777" w:rsidR="001543AD" w:rsidRDefault="001543AD"/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646B4571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570CD5">
              <w:t xml:space="preserve">and write to and from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771EA0">
              <w:t>add/</w:t>
            </w:r>
            <w:r w:rsidR="00C35F8E">
              <w:t>remove</w:t>
            </w:r>
            <w:r w:rsidR="00771EA0">
              <w:t>/modify the vehicles</w:t>
            </w:r>
            <w:r w:rsidR="00C41B53">
              <w:t>/customers data</w:t>
            </w:r>
            <w:r w:rsidR="00EF7B41">
              <w:t xml:space="preserve"> and save it to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5EF1EB95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B75BE1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0C1578">
        <w:trPr>
          <w:trHeight w:val="142"/>
        </w:trPr>
        <w:tc>
          <w:tcPr>
            <w:tcW w:w="1019" w:type="dxa"/>
            <w:vMerge w:val="restart"/>
            <w:vAlign w:val="center"/>
          </w:tcPr>
          <w:p w14:paraId="4283CE4B" w14:textId="7AC39726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 xml:space="preserve"> Read</w:t>
            </w:r>
          </w:p>
        </w:tc>
        <w:tc>
          <w:tcPr>
            <w:tcW w:w="6521" w:type="dxa"/>
            <w:vAlign w:val="center"/>
          </w:tcPr>
          <w:p w14:paraId="3A1070FB" w14:textId="15DFA9C1" w:rsidR="00F77668" w:rsidRDefault="006A7E07" w:rsidP="00907694">
            <w:pPr>
              <w:pStyle w:val="BodyText"/>
              <w:spacing w:before="60" w:after="60"/>
              <w:ind w:left="60" w:right="60"/>
            </w:pPr>
            <w:r>
              <w:t>Customer</w:t>
            </w:r>
            <w:r w:rsidR="00ED7D9C">
              <w:t xml:space="preserve"> data </w:t>
            </w:r>
            <w:r>
              <w:t xml:space="preserve">can be </w:t>
            </w:r>
            <w:r w:rsidR="00ED7D9C">
              <w:t>read</w:t>
            </w:r>
            <w:r>
              <w:t xml:space="preserve"> from a file (</w:t>
            </w:r>
            <w:r w:rsidRPr="00ED7D9C">
              <w:rPr>
                <w:rFonts w:ascii="Courier New" w:hAnsi="Courier New" w:cs="Courier New"/>
              </w:rPr>
              <w:t>customers.csv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23CB19D6" w14:textId="2079CCA1" w:rsidR="00F77668" w:rsidRDefault="00512B31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6" w:author="Ethan Weavers" w:date="2020-05-11T21:21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41AAF99D" w14:textId="2D56BDE7" w:rsidR="00F77668" w:rsidRPr="00A66708" w:rsidRDefault="00B75BE1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77668" w14:paraId="2A3B7C98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663CE949" w14:textId="77777777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6D1C8B07" w14:textId="514332E6" w:rsidR="00F77668" w:rsidRDefault="00ED7D9C" w:rsidP="00907694">
            <w:pPr>
              <w:pStyle w:val="BodyText"/>
              <w:spacing w:before="60" w:after="60"/>
              <w:ind w:left="60" w:right="60"/>
            </w:pPr>
            <w:r>
              <w:t>Vehicle data can be read from a file (</w:t>
            </w:r>
            <w:r>
              <w:rPr>
                <w:rFonts w:ascii="Courier New" w:hAnsi="Courier New" w:cs="Courier New"/>
              </w:rPr>
              <w:t>vehicles</w:t>
            </w:r>
            <w:r w:rsidRPr="00ED7D9C">
              <w:rPr>
                <w:rFonts w:ascii="Courier New" w:hAnsi="Courier New" w:cs="Courier New"/>
              </w:rPr>
              <w:t>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7B0E83A6" w14:textId="7BAC0EFB" w:rsidR="00F77668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7" w:author="Ethan Weavers" w:date="2020-05-11T21:21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76DD7E19" w14:textId="29DB7C00" w:rsidR="00F77668" w:rsidRPr="00A66708" w:rsidRDefault="00B75BE1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359737B2" w14:textId="77777777" w:rsidTr="000C1578">
        <w:trPr>
          <w:trHeight w:val="93"/>
        </w:trPr>
        <w:tc>
          <w:tcPr>
            <w:tcW w:w="1019" w:type="dxa"/>
            <w:vMerge w:val="restart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6521" w:type="dxa"/>
            <w:vAlign w:val="center"/>
          </w:tcPr>
          <w:p w14:paraId="4727A245" w14:textId="06AD7CD8" w:rsidR="00ED7D9C" w:rsidRDefault="00ED7D9C" w:rsidP="00ED7D9C">
            <w:pPr>
              <w:pStyle w:val="BodyText"/>
              <w:spacing w:before="60" w:after="60"/>
              <w:ind w:left="60" w:right="60"/>
            </w:pPr>
            <w:r>
              <w:t>Customer</w:t>
            </w:r>
            <w:r w:rsidR="001B0DC1">
              <w:t xml:space="preserve"> data can be written to a file</w:t>
            </w:r>
            <w:r>
              <w:t xml:space="preserve"> (</w:t>
            </w:r>
            <w:r w:rsidRPr="00ED7D9C">
              <w:rPr>
                <w:rFonts w:ascii="Courier New" w:hAnsi="Courier New" w:cs="Courier New"/>
              </w:rPr>
              <w:t>customers.csv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5688FCBE" w14:textId="12C7B2DD" w:rsidR="00ED7D9C" w:rsidRDefault="00512B31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8" w:author="Ethan Weavers" w:date="2020-05-11T21:21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2447BBB6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79870FF8" w14:textId="77777777" w:rsidR="00ED7D9C" w:rsidRDefault="00ED7D9C" w:rsidP="00ED7D9C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5407BD0" w14:textId="4FC0FA1D" w:rsidR="00ED7D9C" w:rsidRDefault="00ED7D9C" w:rsidP="00ED7D9C">
            <w:pPr>
              <w:pStyle w:val="BodyText"/>
              <w:spacing w:before="60" w:after="60"/>
              <w:ind w:left="60" w:right="60"/>
            </w:pPr>
            <w:r>
              <w:t>Vehicle</w:t>
            </w:r>
            <w:r w:rsidR="001B0DC1">
              <w:t xml:space="preserve"> data</w:t>
            </w:r>
            <w:r>
              <w:t xml:space="preserve"> can be </w:t>
            </w:r>
            <w:r w:rsidR="001B0DC1">
              <w:t>written to</w:t>
            </w:r>
            <w:r>
              <w:t xml:space="preserve"> a file (</w:t>
            </w:r>
            <w:r>
              <w:rPr>
                <w:rFonts w:ascii="Courier New" w:hAnsi="Courier New" w:cs="Courier New"/>
              </w:rPr>
              <w:t>vehicles</w:t>
            </w:r>
            <w:r w:rsidRPr="00ED7D9C">
              <w:rPr>
                <w:rFonts w:ascii="Courier New" w:hAnsi="Courier New" w:cs="Courier New"/>
              </w:rPr>
              <w:t>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15DA8D5E" w14:textId="12258F8C" w:rsidR="00ED7D9C" w:rsidRDefault="00512B31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9" w:author="Ethan Weavers" w:date="2020-05-11T21:21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7C6E0877" w14:textId="44DCF4DB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1FBBE31E" w:rsidR="00ED7D9C" w:rsidRPr="00A66708" w:rsidRDefault="00512B31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10" w:author="Ethan Weavers" w:date="2020-05-11T21:21:00Z">
              <w:r>
                <w:rPr>
                  <w:b/>
                  <w:bCs/>
                  <w:sz w:val="24"/>
                </w:rPr>
                <w:t>12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09AA2D7C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14:paraId="6A01783F" w14:textId="2CD86D23" w:rsidR="00DB0054" w:rsidRDefault="00DB0054"/>
    <w:p w14:paraId="05DFA4F8" w14:textId="77777777" w:rsidR="001543AD" w:rsidRDefault="001543AD"/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  <w:r w:rsidR="00DB005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CC4AAF" w:rsidRDefault="00FA3929" w:rsidP="00600994">
            <w:pPr>
              <w:pStyle w:val="CriteriaTableDescription"/>
            </w:pPr>
            <w:r>
              <w:t xml:space="preserve">To gain points for this section, </w:t>
            </w:r>
            <w:r w:rsidR="00261B5F">
              <w:t>the following features must be easily</w:t>
            </w:r>
            <w:r w:rsidR="00085828">
              <w:t xml:space="preserve"> </w:t>
            </w:r>
            <w:r w:rsidR="00653B5A">
              <w:t>accessible and testable via the console user interface.</w:t>
            </w:r>
            <w:r w:rsidR="00FD2EA6">
              <w:t xml:space="preserve"> All of the following functionalities must be demonstrated </w:t>
            </w:r>
            <w:r w:rsidR="00E8046F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6BB53B8B" w14:textId="2A636B4A" w:rsidR="00507AFD" w:rsidRPr="00962363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487B7D" w:rsidRPr="004E094E">
              <w:rPr>
                <w:b/>
                <w:sz w:val="24"/>
                <w:szCs w:val="24"/>
              </w:rPr>
              <w:t>2</w:t>
            </w:r>
            <w:r w:rsidR="00385ED4" w:rsidRPr="004E094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0281E" w14:paraId="5222E37F" w14:textId="77777777" w:rsidTr="000C1578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B7E47" w14:textId="75C66313" w:rsidR="0070281E" w:rsidRPr="008872F1" w:rsidRDefault="0070281E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872F1"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D96296D" w14:textId="1A223E4A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View list of customers</w:t>
            </w:r>
          </w:p>
        </w:tc>
        <w:tc>
          <w:tcPr>
            <w:tcW w:w="738" w:type="dxa"/>
            <w:vAlign w:val="center"/>
          </w:tcPr>
          <w:p w14:paraId="64C02CA3" w14:textId="0604B3F1" w:rsidR="0070281E" w:rsidRDefault="00512B31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11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3B7D5496" w14:textId="799DC747" w:rsidR="0070281E" w:rsidRPr="00A66708" w:rsidRDefault="00BC7CA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3C8E7913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09A1A10E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77BC0C59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Add customer</w:t>
            </w:r>
          </w:p>
          <w:p w14:paraId="47FE5BB7" w14:textId="77777777" w:rsidR="0070281E" w:rsidRDefault="0070281E" w:rsidP="005F7792">
            <w:pPr>
              <w:pStyle w:val="BodyText"/>
              <w:spacing w:before="60" w:after="60"/>
              <w:ind w:left="300" w:right="62"/>
            </w:pPr>
            <w:r>
              <w:t>Validation – Unique customer ID</w:t>
            </w:r>
          </w:p>
          <w:p w14:paraId="1F7E5349" w14:textId="6955A752" w:rsidR="0070281E" w:rsidRDefault="0070281E" w:rsidP="005F7792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74BDC328" w14:textId="7D77E74F" w:rsidR="0070281E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2" w:author="Ethan Weavers" w:date="2020-05-11T21:21:00Z">
              <w:r>
                <w:rPr>
                  <w:sz w:val="24"/>
                </w:rPr>
                <w:t>3</w:t>
              </w:r>
            </w:ins>
          </w:p>
          <w:p w14:paraId="7E098976" w14:textId="7BF1BBD4" w:rsidR="0070281E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3" w:author="Ethan Weavers" w:date="2020-05-11T21:21:00Z">
              <w:r>
                <w:rPr>
                  <w:sz w:val="24"/>
                </w:rPr>
                <w:t>1</w:t>
              </w:r>
            </w:ins>
          </w:p>
          <w:p w14:paraId="4C4DCA52" w14:textId="03BFB738" w:rsidR="0070281E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4" w:author="Ethan Weavers" w:date="2020-05-11T21:21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3DD4C52B" w14:textId="0C55DEE7" w:rsidR="0070281E" w:rsidRDefault="001543AD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10339048" w14:textId="54402A64" w:rsidR="0070281E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5F578B79" w14:textId="71501309" w:rsidR="0070281E" w:rsidRPr="00A66708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6BDA31C5" w14:textId="0A81D388" w:rsidR="0070281E" w:rsidRDefault="0070281E" w:rsidP="008872F1">
            <w:pPr>
              <w:pStyle w:val="BodyText"/>
              <w:spacing w:before="60" w:after="60"/>
              <w:ind w:left="60" w:right="60"/>
            </w:pPr>
            <w:r>
              <w:t>Modify customer</w:t>
            </w:r>
          </w:p>
          <w:p w14:paraId="2CB45159" w14:textId="77777777" w:rsidR="0070281E" w:rsidRDefault="0070281E" w:rsidP="008872F1">
            <w:pPr>
              <w:pStyle w:val="BodyText"/>
              <w:spacing w:before="60" w:after="60"/>
              <w:ind w:left="300" w:right="62"/>
            </w:pPr>
            <w:r>
              <w:t>Validation – Unique customer ID</w:t>
            </w:r>
          </w:p>
          <w:p w14:paraId="50E97104" w14:textId="1CA183B3" w:rsidR="0070281E" w:rsidRDefault="0070281E" w:rsidP="00E10535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44EBD5E4" w14:textId="6CE494EA" w:rsidR="0070281E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5" w:author="Ethan Weavers" w:date="2020-05-11T21:21:00Z">
              <w:r>
                <w:rPr>
                  <w:sz w:val="24"/>
                </w:rPr>
                <w:t>3</w:t>
              </w:r>
            </w:ins>
          </w:p>
          <w:p w14:paraId="5395482A" w14:textId="1831D058" w:rsidR="0070281E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6" w:author="Ethan Weavers" w:date="2020-05-11T21:21:00Z">
              <w:r>
                <w:rPr>
                  <w:sz w:val="24"/>
                </w:rPr>
                <w:t>1</w:t>
              </w:r>
            </w:ins>
          </w:p>
          <w:p w14:paraId="26A1829E" w14:textId="4A1272D8" w:rsidR="0070281E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7" w:author="Ethan Weavers" w:date="2020-05-11T21:21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5C2E03E9" w14:textId="37955003" w:rsidR="0070281E" w:rsidRDefault="001543AD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70F68B4" w14:textId="5F3D29A8" w:rsidR="0070281E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D1CAAE9" w14:textId="231B30F4" w:rsidR="0070281E" w:rsidRPr="00A66708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4C6A08C2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Remove customer</w:t>
            </w:r>
          </w:p>
        </w:tc>
        <w:tc>
          <w:tcPr>
            <w:tcW w:w="738" w:type="dxa"/>
            <w:vAlign w:val="center"/>
          </w:tcPr>
          <w:p w14:paraId="057F9BD2" w14:textId="40CCAF1F" w:rsidR="0070281E" w:rsidRDefault="00512B31" w:rsidP="00907694">
            <w:pPr>
              <w:pStyle w:val="TableParagraph"/>
              <w:spacing w:before="1"/>
              <w:ind w:right="154"/>
              <w:rPr>
                <w:sz w:val="24"/>
              </w:rPr>
            </w:pPr>
            <w:ins w:id="18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0B8979B8" w14:textId="3F420FC9" w:rsidR="0070281E" w:rsidRPr="00A66708" w:rsidRDefault="0053552F" w:rsidP="0090769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7B8371CB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D89984D" w14:textId="0CAF3E8C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72A48269" w14:textId="41897332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View list of vehicles</w:t>
            </w:r>
          </w:p>
        </w:tc>
        <w:tc>
          <w:tcPr>
            <w:tcW w:w="738" w:type="dxa"/>
            <w:vAlign w:val="center"/>
          </w:tcPr>
          <w:p w14:paraId="2C2BD814" w14:textId="07670C43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9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290D3A54" w14:textId="03424B99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3F5D2FBA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19F86303" w14:textId="77777777" w:rsidR="0070281E" w:rsidRDefault="0070281E" w:rsidP="005C5860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64586BD" w14:textId="00146DF2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Add vehicle</w:t>
            </w:r>
          </w:p>
          <w:p w14:paraId="044EAB86" w14:textId="7A087D05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Unique registration</w:t>
            </w:r>
          </w:p>
          <w:p w14:paraId="68FB1AB7" w14:textId="5916E342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5E1941ED" w14:textId="2382764B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0" w:author="Ethan Weavers" w:date="2020-05-11T21:21:00Z">
              <w:r>
                <w:rPr>
                  <w:sz w:val="24"/>
                </w:rPr>
                <w:t>3</w:t>
              </w:r>
            </w:ins>
          </w:p>
          <w:p w14:paraId="0A0310F8" w14:textId="5F00ED24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1" w:author="Ethan Weavers" w:date="2020-05-11T21:21:00Z">
              <w:r>
                <w:rPr>
                  <w:sz w:val="24"/>
                </w:rPr>
                <w:t>1</w:t>
              </w:r>
            </w:ins>
          </w:p>
          <w:p w14:paraId="043CDA44" w14:textId="41966C5F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2" w:author="Ethan Weavers" w:date="2020-05-11T21:21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32AEB4D7" w14:textId="75DE678E" w:rsidR="0070281E" w:rsidRDefault="001543AD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735C5F2A" w14:textId="326DD9EC" w:rsidR="0070281E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D8E18E1" w14:textId="3D3C69F4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2FC4E0B2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5C8CF40" w14:textId="77777777" w:rsidR="0070281E" w:rsidRDefault="0070281E" w:rsidP="005C5860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76F9BFBD" w14:textId="1FFE2A98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Modify vehicle</w:t>
            </w:r>
          </w:p>
          <w:p w14:paraId="663DBE67" w14:textId="35EF0881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Unique</w:t>
            </w:r>
            <w:r w:rsidR="0053552F">
              <w:t xml:space="preserve"> registration</w:t>
            </w:r>
          </w:p>
          <w:p w14:paraId="23C38FA3" w14:textId="69BE6249" w:rsidR="0070281E" w:rsidRDefault="0070281E" w:rsidP="002D3FC0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47CD87CD" w14:textId="42C860BD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3" w:author="Ethan Weavers" w:date="2020-05-11T21:21:00Z">
              <w:r>
                <w:rPr>
                  <w:sz w:val="24"/>
                </w:rPr>
                <w:t>3</w:t>
              </w:r>
            </w:ins>
          </w:p>
          <w:p w14:paraId="32DF91EC" w14:textId="1C33FF8A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4" w:author="Ethan Weavers" w:date="2020-05-11T21:21:00Z">
              <w:r>
                <w:rPr>
                  <w:sz w:val="24"/>
                </w:rPr>
                <w:t>1</w:t>
              </w:r>
            </w:ins>
          </w:p>
          <w:p w14:paraId="206A1B56" w14:textId="11DF128C" w:rsidR="0070281E" w:rsidRDefault="00512B31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5" w:author="Ethan Weavers" w:date="2020-05-11T21:21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45EDEB64" w14:textId="245CBAED" w:rsidR="0070281E" w:rsidRDefault="001543AD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536C414E" w14:textId="471E070C" w:rsidR="0070281E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1A771C9" w14:textId="58FCA9DA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23B96779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54BF074E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3F882A9B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Remove vehicle</w:t>
            </w:r>
          </w:p>
        </w:tc>
        <w:tc>
          <w:tcPr>
            <w:tcW w:w="738" w:type="dxa"/>
            <w:vAlign w:val="center"/>
          </w:tcPr>
          <w:p w14:paraId="65D74C08" w14:textId="6D28785C" w:rsidR="0070281E" w:rsidRDefault="00512B31" w:rsidP="00907694">
            <w:pPr>
              <w:pStyle w:val="TableParagraph"/>
              <w:spacing w:before="1"/>
              <w:ind w:right="154"/>
              <w:rPr>
                <w:sz w:val="24"/>
              </w:rPr>
            </w:pPr>
            <w:ins w:id="26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0F8CB2F0" w14:textId="3A197157" w:rsidR="0070281E" w:rsidRPr="00A66708" w:rsidRDefault="0053552F" w:rsidP="0090769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C5860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5C5860" w:rsidRPr="004C65D3" w:rsidRDefault="005C5860" w:rsidP="005C5860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4AC79CA5" w:rsidR="005C5860" w:rsidRPr="00A66708" w:rsidRDefault="00512B31" w:rsidP="005C5860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27" w:author="Ethan Weavers" w:date="2020-05-11T21:21:00Z">
              <w:r>
                <w:rPr>
                  <w:b/>
                  <w:bCs/>
                  <w:sz w:val="24"/>
                </w:rPr>
                <w:t>28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2A01C426" w:rsidR="005C5860" w:rsidRPr="00A66708" w:rsidRDefault="00B47F56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4E094E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</w:tr>
    </w:tbl>
    <w:p w14:paraId="5665BC4A" w14:textId="6FC87BFB" w:rsidR="00600994" w:rsidRDefault="00600994"/>
    <w:p w14:paraId="79494DBB" w14:textId="0C380163" w:rsidR="001543AD" w:rsidRDefault="001543AD"/>
    <w:p w14:paraId="5B99EF9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2049005E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7A7BF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3DFEDDCA" w:rsidR="00600994" w:rsidRDefault="003D3F9C" w:rsidP="00907694">
            <w:pPr>
              <w:pStyle w:val="BodyText"/>
              <w:spacing w:before="60" w:after="60"/>
              <w:ind w:left="60" w:right="60"/>
            </w:pPr>
            <w:r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66D130DE" w:rsidR="00600994" w:rsidRDefault="00512B31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28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6160F7F1" w14:textId="60FEF3FF" w:rsidR="00554DDC" w:rsidRPr="00A66708" w:rsidRDefault="00C5614F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27DC16E9" w:rsidR="00554DDC" w:rsidRDefault="00554DDC" w:rsidP="00907694">
            <w:pPr>
              <w:pStyle w:val="BodyText"/>
              <w:spacing w:before="60" w:after="60"/>
              <w:ind w:left="60" w:right="60"/>
            </w:pPr>
            <w:r>
              <w:t>Magic number have been replaced with appropriately named constants.</w:t>
            </w:r>
          </w:p>
        </w:tc>
        <w:tc>
          <w:tcPr>
            <w:tcW w:w="738" w:type="dxa"/>
            <w:vAlign w:val="center"/>
          </w:tcPr>
          <w:p w14:paraId="001BF653" w14:textId="024CA711" w:rsidR="00554DDC" w:rsidRDefault="00512B31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29" w:author="Ethan Weavers" w:date="2020-05-11T21:21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4BC58BBE" w14:textId="128612C1" w:rsidR="00554DDC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04069F02" w:rsidR="00600994" w:rsidRDefault="00C05E48" w:rsidP="00907694">
            <w:pPr>
              <w:pStyle w:val="BodyText"/>
              <w:spacing w:before="60" w:after="60"/>
              <w:ind w:left="60" w:right="60"/>
            </w:pPr>
            <w:r>
              <w:t>C</w:t>
            </w:r>
            <w:r w:rsidR="00C4139D" w:rsidRPr="00C4139D">
              <w:t>onsistent and appropriate white spacing, line length, indentation, and separation into files within the project (i.e. one class per file)</w:t>
            </w:r>
          </w:p>
        </w:tc>
        <w:tc>
          <w:tcPr>
            <w:tcW w:w="738" w:type="dxa"/>
            <w:vAlign w:val="center"/>
          </w:tcPr>
          <w:p w14:paraId="7CA5F15C" w14:textId="51B1F8AA" w:rsidR="00600994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0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05294DDD" w14:textId="1E2A97D8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468AA34C" w:rsidR="00600994" w:rsidRDefault="003E78EB" w:rsidP="00907694">
            <w:pPr>
              <w:pStyle w:val="BodyText"/>
              <w:spacing w:before="60" w:after="60"/>
              <w:ind w:left="60" w:right="60"/>
            </w:pPr>
            <w:r>
              <w:t>C</w:t>
            </w:r>
            <w:r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339D6229" w:rsidR="00600994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1" w:author="Ethan Weavers" w:date="2020-05-11T21:21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1C04998F" w14:textId="454F61E0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7DD30764" w:rsidR="00600994" w:rsidRDefault="007A7BF2" w:rsidP="00907694">
            <w:pPr>
              <w:pStyle w:val="BodyText"/>
              <w:spacing w:before="60" w:after="60"/>
              <w:ind w:left="60" w:right="60"/>
            </w:pPr>
            <w:r w:rsidRPr="007A7BF2">
              <w:t>Methods are single purpose and clear, and code is reasonably efficient and succinct</w:t>
            </w:r>
            <w:r>
              <w:t>.</w:t>
            </w:r>
          </w:p>
        </w:tc>
        <w:tc>
          <w:tcPr>
            <w:tcW w:w="738" w:type="dxa"/>
            <w:vAlign w:val="center"/>
          </w:tcPr>
          <w:p w14:paraId="200F20FD" w14:textId="37CB858E" w:rsidR="00600994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2" w:author="Ethan Weavers" w:date="2020-05-11T21:21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4E4C6079" w:rsidR="00600994" w:rsidRPr="00A66708" w:rsidRDefault="00512B31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33" w:author="Ethan Weavers" w:date="2020-05-11T21:21:00Z">
              <w:r>
                <w:rPr>
                  <w:b/>
                  <w:bCs/>
                  <w:sz w:val="24"/>
                </w:rPr>
                <w:t>10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15DFBE2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00994" w:rsidRPr="00A66708">
              <w:rPr>
                <w:b/>
                <w:bCs/>
              </w:rPr>
              <w:t>0</w:t>
            </w:r>
          </w:p>
        </w:tc>
      </w:tr>
    </w:tbl>
    <w:p w14:paraId="6408B8FE" w14:textId="3B88FEF2" w:rsidR="00821640" w:rsidRDefault="00821640"/>
    <w:p w14:paraId="11A95F43" w14:textId="29B83C8C" w:rsidR="001543AD" w:rsidRDefault="001543AD"/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6F531811" w:rsidR="00887D76" w:rsidRDefault="00D14A80" w:rsidP="00907694">
            <w:pPr>
              <w:pStyle w:val="BodyText"/>
              <w:spacing w:before="60" w:after="60"/>
              <w:ind w:left="60" w:right="60"/>
            </w:pPr>
            <w:r w:rsidRPr="00D14A80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07E3CE3D" w14:textId="631DE35D" w:rsidR="00887D76" w:rsidRDefault="00512B31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34" w:author="Ethan Weavers" w:date="2020-05-11T21:22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496BA698" w14:textId="724B860A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7CFC954F" w:rsidR="00887D76" w:rsidRDefault="0034061A" w:rsidP="00907694">
            <w:pPr>
              <w:pStyle w:val="BodyText"/>
              <w:spacing w:before="60" w:after="60"/>
              <w:ind w:left="60" w:right="60"/>
            </w:pPr>
            <w:r w:rsidRPr="0034061A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2E878301" w:rsidR="00887D76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5" w:author="Ethan Weavers" w:date="2020-05-11T21:22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42EA9116" w14:textId="0B802ACB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887D76" w:rsidRDefault="0034061A" w:rsidP="0034061A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2C18CC84" w:rsidR="00887D76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6" w:author="Ethan Weavers" w:date="2020-05-11T21:22:00Z">
              <w:r>
                <w:rPr>
                  <w:sz w:val="24"/>
                </w:rPr>
                <w:t>4</w:t>
              </w:r>
            </w:ins>
          </w:p>
        </w:tc>
        <w:tc>
          <w:tcPr>
            <w:tcW w:w="739" w:type="dxa"/>
            <w:vAlign w:val="center"/>
          </w:tcPr>
          <w:p w14:paraId="211F6F25" w14:textId="5AD79214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87D76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887D76" w:rsidRDefault="00121868" w:rsidP="00907694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 w:rsidR="00695A75">
              <w:t xml:space="preserve"> when the </w:t>
            </w:r>
            <w:r w:rsidR="000366A9">
              <w:t xml:space="preserve">user </w:t>
            </w:r>
            <w:r w:rsidR="00A269D0">
              <w:t>requests</w:t>
            </w:r>
            <w:r w:rsidR="000366A9">
              <w:t xml:space="preserve"> a list of vehicles and </w:t>
            </w:r>
            <w:r w:rsidR="0092566E">
              <w:t>there are no vehicles</w:t>
            </w:r>
            <w:r w:rsidR="0034061A">
              <w:t>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6166625F" w:rsidR="00887D76" w:rsidRDefault="00512B31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7" w:author="Ethan Weavers" w:date="2020-05-11T21:22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5857C8CD" w14:textId="34FCD2FC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887D76" w:rsidRPr="004C65D3" w:rsidRDefault="00887D76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2FD8C961" w:rsidR="00887D76" w:rsidRPr="00A66708" w:rsidRDefault="00512B31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38" w:author="Ethan Weavers" w:date="2020-05-11T21:22:00Z">
              <w:r>
                <w:rPr>
                  <w:b/>
                  <w:bCs/>
                  <w:sz w:val="24"/>
                </w:rPr>
                <w:t>9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87D76" w:rsidRPr="00A66708">
              <w:rPr>
                <w:b/>
                <w:bCs/>
              </w:rPr>
              <w:t>0</w:t>
            </w:r>
          </w:p>
        </w:tc>
      </w:tr>
    </w:tbl>
    <w:p w14:paraId="16CCE4EC" w14:textId="32DC258F" w:rsidR="001129F0" w:rsidRDefault="001129F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5301A0" w:rsidRPr="00B47F56" w14:paraId="64C554DA" w14:textId="77777777" w:rsidTr="00B47F56">
        <w:trPr>
          <w:trHeight w:val="571"/>
        </w:trPr>
        <w:tc>
          <w:tcPr>
            <w:tcW w:w="7540" w:type="dxa"/>
            <w:shd w:val="clear" w:color="auto" w:fill="C6D9F1" w:themeFill="text2" w:themeFillTint="33"/>
          </w:tcPr>
          <w:p w14:paraId="1C4D8656" w14:textId="1AAE78F3" w:rsidR="005301A0" w:rsidRPr="00B47F56" w:rsidRDefault="005301A0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>Bonus Criteria</w:t>
            </w:r>
            <w:r w:rsidR="00812124" w:rsidRPr="00B47F56">
              <w:rPr>
                <w:b/>
                <w:sz w:val="24"/>
                <w:szCs w:val="24"/>
              </w:rPr>
              <w:t xml:space="preserve"> (+)</w:t>
            </w:r>
          </w:p>
          <w:p w14:paraId="65275127" w14:textId="4CDEF314" w:rsidR="005301A0" w:rsidRPr="00B47F56" w:rsidRDefault="005301A0" w:rsidP="003E3B61">
            <w:pPr>
              <w:pStyle w:val="CriteriaTableDescription"/>
            </w:pPr>
            <w:r w:rsidRPr="00B47F56">
              <w:t xml:space="preserve">To gain points for this section, </w:t>
            </w:r>
            <w:r w:rsidR="003F3DD6" w:rsidRPr="00B47F56">
              <w:t xml:space="preserve">you must implement </w:t>
            </w:r>
            <w:r w:rsidR="00A01C8B" w:rsidRPr="00B47F56">
              <w:t>advance</w:t>
            </w:r>
            <w:r w:rsidR="00DE6E1C" w:rsidRPr="00B47F56">
              <w:t>d</w:t>
            </w:r>
            <w:r w:rsidR="00A01C8B" w:rsidRPr="00B47F56">
              <w:t xml:space="preserve"> OOP </w:t>
            </w:r>
            <w:r w:rsidR="00FE5EEE" w:rsidRPr="00B47F56">
              <w:t xml:space="preserve">concepts in your code. </w:t>
            </w:r>
            <w:r w:rsidR="008172D1" w:rsidRPr="00B47F56">
              <w:t xml:space="preserve">You have freedom in </w:t>
            </w:r>
            <w:r w:rsidR="003133C2" w:rsidRPr="00B47F56">
              <w:t>where</w:t>
            </w:r>
            <w:r w:rsidR="00A83776" w:rsidRPr="00B47F56">
              <w:t xml:space="preserve">/how these concepts are implemented in your code. </w:t>
            </w:r>
            <w:r w:rsidR="00437B2D" w:rsidRPr="00B47F56">
              <w:t>Ask the teaching team i</w:t>
            </w:r>
            <w:r w:rsidR="00D12C4D" w:rsidRPr="00B47F56">
              <w:t xml:space="preserve">f </w:t>
            </w:r>
            <w:r w:rsidR="00B06C3B" w:rsidRPr="00B47F56">
              <w:t>you require some advice or guidance.</w:t>
            </w:r>
          </w:p>
        </w:tc>
        <w:tc>
          <w:tcPr>
            <w:tcW w:w="1477" w:type="dxa"/>
            <w:gridSpan w:val="2"/>
            <w:shd w:val="clear" w:color="auto" w:fill="C6D9F1" w:themeFill="text2" w:themeFillTint="33"/>
            <w:vAlign w:val="center"/>
          </w:tcPr>
          <w:p w14:paraId="3061430C" w14:textId="77777777" w:rsidR="005301A0" w:rsidRPr="00B47F56" w:rsidRDefault="005301A0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>Points</w:t>
            </w:r>
          </w:p>
          <w:p w14:paraId="1E560332" w14:textId="518E2F3F" w:rsidR="005301A0" w:rsidRPr="00B47F56" w:rsidRDefault="005301A0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 xml:space="preserve">(Total: </w:t>
            </w:r>
            <w:r w:rsidR="007A62C0">
              <w:rPr>
                <w:b/>
                <w:sz w:val="24"/>
                <w:szCs w:val="24"/>
              </w:rPr>
              <w:t>10</w:t>
            </w:r>
            <w:r w:rsidRPr="00B47F56">
              <w:rPr>
                <w:b/>
                <w:sz w:val="24"/>
                <w:szCs w:val="24"/>
              </w:rPr>
              <w:t>)</w:t>
            </w:r>
          </w:p>
        </w:tc>
      </w:tr>
      <w:tr w:rsidR="005301A0" w14:paraId="4487C533" w14:textId="77777777" w:rsidTr="003E3B61">
        <w:trPr>
          <w:trHeight w:val="142"/>
        </w:trPr>
        <w:tc>
          <w:tcPr>
            <w:tcW w:w="7540" w:type="dxa"/>
            <w:vAlign w:val="center"/>
          </w:tcPr>
          <w:p w14:paraId="2425E62E" w14:textId="1F512A2F" w:rsidR="00A1604B" w:rsidRDefault="00A1604B" w:rsidP="00A1604B">
            <w:pPr>
              <w:pStyle w:val="BodyText"/>
              <w:spacing w:before="60" w:after="60"/>
              <w:ind w:left="60" w:right="60"/>
            </w:pPr>
            <w:r>
              <w:t>Project code exhibits at least one good use of encapsulation</w:t>
            </w:r>
            <w:r w:rsidR="00197ACE">
              <w:t xml:space="preserve"> (</w:t>
            </w:r>
            <w:r w:rsidR="004935A0">
              <w:t>separate from the classes detailed in the class diagram</w:t>
            </w:r>
            <w:r w:rsidR="00197ACE">
              <w:t>)</w:t>
            </w:r>
            <w:r>
              <w:t>.</w:t>
            </w:r>
          </w:p>
          <w:p w14:paraId="22C8E2D0" w14:textId="77777777" w:rsidR="000C107B" w:rsidRDefault="00D71224" w:rsidP="003E3B61">
            <w:pPr>
              <w:pStyle w:val="BodyText"/>
              <w:spacing w:before="60" w:after="60"/>
              <w:ind w:left="60" w:right="60"/>
            </w:pPr>
            <w:r w:rsidRPr="00776401">
              <w:rPr>
                <w:i/>
                <w:iCs/>
              </w:rPr>
              <w:t>Recommended Approach:</w:t>
            </w:r>
            <w:r>
              <w:rPr>
                <w:i/>
                <w:iCs/>
              </w:rPr>
              <w:t xml:space="preserve"> </w:t>
            </w:r>
            <w:r>
              <w:t xml:space="preserve">There are many opportunities to implement some level of encapsulation in </w:t>
            </w:r>
            <w:r w:rsidR="000476AC">
              <w:t>your code,</w:t>
            </w:r>
            <w:r w:rsidR="0021584E">
              <w:t xml:space="preserve"> some good examples are:</w:t>
            </w:r>
          </w:p>
          <w:p w14:paraId="4410C0B1" w14:textId="7D115F09" w:rsidR="005301A0" w:rsidRDefault="0021584E" w:rsidP="000C107B">
            <w:pPr>
              <w:pStyle w:val="BodyText"/>
              <w:numPr>
                <w:ilvl w:val="0"/>
                <w:numId w:val="8"/>
              </w:numPr>
              <w:spacing w:before="60" w:after="60"/>
              <w:ind w:right="60"/>
            </w:pPr>
            <w:r>
              <w:t xml:space="preserve">A </w:t>
            </w:r>
            <w:r w:rsidR="00186F83" w:rsidRPr="0021584E">
              <w:rPr>
                <w:i/>
                <w:iCs/>
              </w:rPr>
              <w:t>Table</w:t>
            </w:r>
            <w:r w:rsidR="00186F83">
              <w:t xml:space="preserve"> class which can store and print </w:t>
            </w:r>
            <w:r w:rsidR="000C107B">
              <w:t xml:space="preserve">formatted </w:t>
            </w:r>
            <w:r w:rsidR="00186F83">
              <w:t xml:space="preserve">data for a </w:t>
            </w:r>
            <w:r w:rsidR="000C107B">
              <w:t>table</w:t>
            </w:r>
            <w:r w:rsidR="009421B1">
              <w:t>.</w:t>
            </w:r>
          </w:p>
          <w:p w14:paraId="0155182D" w14:textId="407FACB4" w:rsidR="000C107B" w:rsidRPr="00D71224" w:rsidRDefault="00342F86" w:rsidP="00342F86">
            <w:pPr>
              <w:pStyle w:val="BodyText"/>
              <w:numPr>
                <w:ilvl w:val="0"/>
                <w:numId w:val="8"/>
              </w:numPr>
              <w:spacing w:before="60" w:after="60"/>
              <w:ind w:right="60"/>
            </w:pPr>
            <w:r>
              <w:t xml:space="preserve">A </w:t>
            </w:r>
            <w:r>
              <w:rPr>
                <w:i/>
                <w:iCs/>
              </w:rPr>
              <w:t>Menu</w:t>
            </w:r>
            <w:r>
              <w:t xml:space="preserve"> class which</w:t>
            </w:r>
            <w:r w:rsidR="004B5C3F">
              <w:t xml:space="preserve"> can control program flow</w:t>
            </w:r>
            <w:r w:rsidR="009421B1">
              <w:t>.</w:t>
            </w:r>
          </w:p>
        </w:tc>
        <w:tc>
          <w:tcPr>
            <w:tcW w:w="738" w:type="dxa"/>
            <w:vAlign w:val="center"/>
          </w:tcPr>
          <w:p w14:paraId="388D15D1" w14:textId="59542F8E" w:rsidR="005301A0" w:rsidRDefault="00885E68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39" w:author="Ethan Weavers" w:date="2020-05-11T21:24:00Z">
              <w:r>
                <w:rPr>
                  <w:sz w:val="24"/>
                </w:rPr>
                <w:t>0</w:t>
              </w:r>
            </w:ins>
          </w:p>
        </w:tc>
        <w:tc>
          <w:tcPr>
            <w:tcW w:w="739" w:type="dxa"/>
            <w:vAlign w:val="center"/>
          </w:tcPr>
          <w:p w14:paraId="178AD7DC" w14:textId="56B77015" w:rsidR="005301A0" w:rsidRPr="00A66708" w:rsidRDefault="007A62C0" w:rsidP="003E3B61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604B" w14:paraId="088DB36F" w14:textId="77777777" w:rsidTr="003E3B61">
        <w:trPr>
          <w:trHeight w:val="142"/>
        </w:trPr>
        <w:tc>
          <w:tcPr>
            <w:tcW w:w="7540" w:type="dxa"/>
            <w:vAlign w:val="center"/>
          </w:tcPr>
          <w:p w14:paraId="3ABB31CA" w14:textId="77777777" w:rsidR="00A1604B" w:rsidRDefault="00A1604B" w:rsidP="00A1604B">
            <w:pPr>
              <w:pStyle w:val="BodyText"/>
              <w:spacing w:before="60" w:after="60"/>
              <w:ind w:left="60" w:right="60"/>
            </w:pPr>
            <w:r>
              <w:t>Project code exhibits at least one good use of inheritance.</w:t>
            </w:r>
          </w:p>
          <w:p w14:paraId="1E3F0219" w14:textId="38E537BF" w:rsidR="00A1604B" w:rsidRPr="00FB7BF5" w:rsidRDefault="00A1604B" w:rsidP="00A1604B">
            <w:pPr>
              <w:pStyle w:val="BodyText"/>
              <w:spacing w:before="60" w:after="60"/>
              <w:ind w:left="60" w:right="60"/>
            </w:pPr>
            <w:r w:rsidRPr="00776401">
              <w:rPr>
                <w:i/>
                <w:iCs/>
              </w:rPr>
              <w:t xml:space="preserve">Recommended Approach: </w:t>
            </w:r>
            <w:r w:rsidR="00FB7BF5">
              <w:t xml:space="preserve">The </w:t>
            </w:r>
            <w:r w:rsidR="00FB7BF5" w:rsidRPr="00FB7BF5">
              <w:rPr>
                <w:i/>
                <w:iCs/>
              </w:rPr>
              <w:t>Vehicle</w:t>
            </w:r>
            <w:r w:rsidR="00FB7BF5">
              <w:t xml:space="preserve"> </w:t>
            </w:r>
            <w:r w:rsidR="00FE0044">
              <w:t xml:space="preserve">class can be </w:t>
            </w:r>
            <w:r w:rsidR="00517105">
              <w:t xml:space="preserve">inherited by four distinct subclasses, each categorised by the </w:t>
            </w:r>
            <w:r w:rsidR="007E45B4">
              <w:t>vehicle grades (Economy</w:t>
            </w:r>
            <w:r w:rsidR="00993F6B">
              <w:t xml:space="preserve">, </w:t>
            </w:r>
            <w:r w:rsidR="007E45B4">
              <w:t>Family</w:t>
            </w:r>
            <w:r w:rsidR="00993F6B">
              <w:t xml:space="preserve">, </w:t>
            </w:r>
            <w:r w:rsidR="007E45B4">
              <w:t>Luxury</w:t>
            </w:r>
            <w:r w:rsidR="00993F6B">
              <w:t xml:space="preserve">, </w:t>
            </w:r>
            <w:r w:rsidR="007E45B4">
              <w:t>Commercial)</w:t>
            </w:r>
            <w:r w:rsidR="00993F6B">
              <w:t xml:space="preserve">. </w:t>
            </w:r>
            <w:r w:rsidR="00993F6B" w:rsidRPr="00993F6B">
              <w:t xml:space="preserve">Appropriate constructors </w:t>
            </w:r>
            <w:r w:rsidR="00993F6B">
              <w:t>can</w:t>
            </w:r>
            <w:r w:rsidR="00993F6B" w:rsidRPr="00993F6B">
              <w:t xml:space="preserve"> be set which make use of the default values of the different classes.</w:t>
            </w:r>
          </w:p>
        </w:tc>
        <w:tc>
          <w:tcPr>
            <w:tcW w:w="738" w:type="dxa"/>
            <w:vAlign w:val="center"/>
          </w:tcPr>
          <w:p w14:paraId="72402A4F" w14:textId="0DB13F71" w:rsidR="00A1604B" w:rsidRDefault="00885E68" w:rsidP="00A1604B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40" w:author="Ethan Weavers" w:date="2020-05-11T21:24:00Z">
              <w:r>
                <w:rPr>
                  <w:sz w:val="24"/>
                </w:rPr>
                <w:t>0</w:t>
              </w:r>
            </w:ins>
            <w:bookmarkStart w:id="41" w:name="_GoBack"/>
            <w:bookmarkEnd w:id="41"/>
          </w:p>
        </w:tc>
        <w:tc>
          <w:tcPr>
            <w:tcW w:w="739" w:type="dxa"/>
            <w:vAlign w:val="center"/>
          </w:tcPr>
          <w:p w14:paraId="22A3FF81" w14:textId="5653BA8E" w:rsidR="00A1604B" w:rsidRDefault="007A62C0" w:rsidP="00A1604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604B" w14:paraId="4844203A" w14:textId="77777777" w:rsidTr="00B47F56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39DAE1F3" w14:textId="77777777" w:rsidR="00A1604B" w:rsidRPr="004C65D3" w:rsidRDefault="00A1604B" w:rsidP="00A1604B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C6D9F1" w:themeFill="text2" w:themeFillTint="33"/>
            <w:vAlign w:val="center"/>
          </w:tcPr>
          <w:p w14:paraId="1D1B01F1" w14:textId="77777777" w:rsidR="00A1604B" w:rsidRPr="00A66708" w:rsidRDefault="00A1604B" w:rsidP="00A1604B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C6D9F1" w:themeFill="text2" w:themeFillTint="33"/>
            <w:vAlign w:val="center"/>
          </w:tcPr>
          <w:p w14:paraId="30264C26" w14:textId="6528CD20" w:rsidR="00A1604B" w:rsidRPr="00A66708" w:rsidRDefault="007A62C0" w:rsidP="00A1604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4299AB4D" w14:textId="77777777" w:rsidR="005301A0" w:rsidRDefault="005301A0"/>
    <w:sectPr w:rsidR="005301A0">
      <w:headerReference w:type="default" r:id="rId10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2166D" w14:textId="77777777" w:rsidR="00BA308B" w:rsidRDefault="00BA308B" w:rsidP="00E324BC">
      <w:r>
        <w:separator/>
      </w:r>
    </w:p>
  </w:endnote>
  <w:endnote w:type="continuationSeparator" w:id="0">
    <w:p w14:paraId="7AA116B8" w14:textId="77777777" w:rsidR="00BA308B" w:rsidRDefault="00BA308B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B93E" w14:textId="77777777" w:rsidR="00BA308B" w:rsidRDefault="00BA308B" w:rsidP="00E324BC">
      <w:r>
        <w:separator/>
      </w:r>
    </w:p>
  </w:footnote>
  <w:footnote w:type="continuationSeparator" w:id="0">
    <w:p w14:paraId="4BD152C4" w14:textId="77777777" w:rsidR="00BA308B" w:rsidRDefault="00BA308B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D5D4" w14:textId="3ECDAF1C" w:rsidR="00DA00F1" w:rsidRDefault="00A05025" w:rsidP="00DA00F1">
    <w:pPr>
      <w:pStyle w:val="Header"/>
    </w:pPr>
    <w:r>
      <w:t xml:space="preserve">Part A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3" w15:restartNumberingAfterBreak="0">
    <w:nsid w:val="51B554A7"/>
    <w:multiLevelType w:val="hybridMultilevel"/>
    <w:tmpl w:val="81421DE4"/>
    <w:lvl w:ilvl="0" w:tplc="E7CCF8EE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than Weavers">
    <w15:presenceInfo w15:providerId="Windows Live" w15:userId="31f402787841cf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318A"/>
    <w:rsid w:val="0001474B"/>
    <w:rsid w:val="00027A3A"/>
    <w:rsid w:val="000366A9"/>
    <w:rsid w:val="000476AC"/>
    <w:rsid w:val="000512F9"/>
    <w:rsid w:val="0006231D"/>
    <w:rsid w:val="00065F84"/>
    <w:rsid w:val="00081F94"/>
    <w:rsid w:val="00082947"/>
    <w:rsid w:val="00085828"/>
    <w:rsid w:val="00085DCE"/>
    <w:rsid w:val="00090EEE"/>
    <w:rsid w:val="0009690E"/>
    <w:rsid w:val="000A0A79"/>
    <w:rsid w:val="000C107B"/>
    <w:rsid w:val="000C1578"/>
    <w:rsid w:val="000C2D7B"/>
    <w:rsid w:val="000E3ABC"/>
    <w:rsid w:val="000E56AB"/>
    <w:rsid w:val="001129F0"/>
    <w:rsid w:val="00115E39"/>
    <w:rsid w:val="00121868"/>
    <w:rsid w:val="00122426"/>
    <w:rsid w:val="001543AD"/>
    <w:rsid w:val="00165D41"/>
    <w:rsid w:val="00186F83"/>
    <w:rsid w:val="00195F79"/>
    <w:rsid w:val="00197ACE"/>
    <w:rsid w:val="001B0DC1"/>
    <w:rsid w:val="001C2BBB"/>
    <w:rsid w:val="001E6191"/>
    <w:rsid w:val="00201731"/>
    <w:rsid w:val="0021584E"/>
    <w:rsid w:val="0022192D"/>
    <w:rsid w:val="00261B5F"/>
    <w:rsid w:val="00271DE1"/>
    <w:rsid w:val="00280E12"/>
    <w:rsid w:val="002A6D80"/>
    <w:rsid w:val="002B028B"/>
    <w:rsid w:val="002C0717"/>
    <w:rsid w:val="002C24E1"/>
    <w:rsid w:val="002D2BCC"/>
    <w:rsid w:val="002D3FC0"/>
    <w:rsid w:val="002D4930"/>
    <w:rsid w:val="00302984"/>
    <w:rsid w:val="003034C4"/>
    <w:rsid w:val="003100B3"/>
    <w:rsid w:val="003133C2"/>
    <w:rsid w:val="00321E0B"/>
    <w:rsid w:val="003254BE"/>
    <w:rsid w:val="00330342"/>
    <w:rsid w:val="00334181"/>
    <w:rsid w:val="0034061A"/>
    <w:rsid w:val="003424CA"/>
    <w:rsid w:val="00342F86"/>
    <w:rsid w:val="00375082"/>
    <w:rsid w:val="00385ED4"/>
    <w:rsid w:val="003871CF"/>
    <w:rsid w:val="0039115B"/>
    <w:rsid w:val="003955BA"/>
    <w:rsid w:val="003A0937"/>
    <w:rsid w:val="003B4C36"/>
    <w:rsid w:val="003B6712"/>
    <w:rsid w:val="003D3F9C"/>
    <w:rsid w:val="003D4420"/>
    <w:rsid w:val="003E78EB"/>
    <w:rsid w:val="003F0057"/>
    <w:rsid w:val="003F3DD6"/>
    <w:rsid w:val="003F4516"/>
    <w:rsid w:val="00424F0A"/>
    <w:rsid w:val="00426E07"/>
    <w:rsid w:val="004357E8"/>
    <w:rsid w:val="00437B2D"/>
    <w:rsid w:val="00465EAA"/>
    <w:rsid w:val="00467AB7"/>
    <w:rsid w:val="004705BB"/>
    <w:rsid w:val="00487B7D"/>
    <w:rsid w:val="004935A0"/>
    <w:rsid w:val="004B16AD"/>
    <w:rsid w:val="004B5C3F"/>
    <w:rsid w:val="004C65D3"/>
    <w:rsid w:val="004D0CBF"/>
    <w:rsid w:val="004E094E"/>
    <w:rsid w:val="00507AFD"/>
    <w:rsid w:val="00512B31"/>
    <w:rsid w:val="00515919"/>
    <w:rsid w:val="00517105"/>
    <w:rsid w:val="005301A0"/>
    <w:rsid w:val="0053552F"/>
    <w:rsid w:val="005500A8"/>
    <w:rsid w:val="00554DDC"/>
    <w:rsid w:val="00555778"/>
    <w:rsid w:val="0056686B"/>
    <w:rsid w:val="0057095E"/>
    <w:rsid w:val="00570CD5"/>
    <w:rsid w:val="0057685E"/>
    <w:rsid w:val="00584236"/>
    <w:rsid w:val="005A7398"/>
    <w:rsid w:val="005C5860"/>
    <w:rsid w:val="005D29DA"/>
    <w:rsid w:val="005E670F"/>
    <w:rsid w:val="005F705B"/>
    <w:rsid w:val="005F7792"/>
    <w:rsid w:val="00600994"/>
    <w:rsid w:val="006323BB"/>
    <w:rsid w:val="00643294"/>
    <w:rsid w:val="00653B5A"/>
    <w:rsid w:val="00670096"/>
    <w:rsid w:val="00695A75"/>
    <w:rsid w:val="00695E84"/>
    <w:rsid w:val="006A7E07"/>
    <w:rsid w:val="006B4E67"/>
    <w:rsid w:val="006E0E46"/>
    <w:rsid w:val="006E1EC5"/>
    <w:rsid w:val="006F258A"/>
    <w:rsid w:val="0070281E"/>
    <w:rsid w:val="00714A45"/>
    <w:rsid w:val="0072569D"/>
    <w:rsid w:val="00757CA6"/>
    <w:rsid w:val="00771EA0"/>
    <w:rsid w:val="00776401"/>
    <w:rsid w:val="007A5B6D"/>
    <w:rsid w:val="007A62C0"/>
    <w:rsid w:val="007A7BF2"/>
    <w:rsid w:val="007B2343"/>
    <w:rsid w:val="007C2EDA"/>
    <w:rsid w:val="007D35F7"/>
    <w:rsid w:val="007E45B4"/>
    <w:rsid w:val="00812124"/>
    <w:rsid w:val="008172D1"/>
    <w:rsid w:val="00821640"/>
    <w:rsid w:val="00830EA0"/>
    <w:rsid w:val="00836F7D"/>
    <w:rsid w:val="008557C8"/>
    <w:rsid w:val="008733A1"/>
    <w:rsid w:val="00885E68"/>
    <w:rsid w:val="008872F1"/>
    <w:rsid w:val="00887D76"/>
    <w:rsid w:val="008922B0"/>
    <w:rsid w:val="008A7787"/>
    <w:rsid w:val="008C018B"/>
    <w:rsid w:val="008C0D44"/>
    <w:rsid w:val="008C2E43"/>
    <w:rsid w:val="008C2E9B"/>
    <w:rsid w:val="008C6164"/>
    <w:rsid w:val="008D147C"/>
    <w:rsid w:val="008D36DB"/>
    <w:rsid w:val="008E0302"/>
    <w:rsid w:val="008E4D43"/>
    <w:rsid w:val="00900FE0"/>
    <w:rsid w:val="0092566E"/>
    <w:rsid w:val="00925D3E"/>
    <w:rsid w:val="009421B1"/>
    <w:rsid w:val="00962363"/>
    <w:rsid w:val="00993F6B"/>
    <w:rsid w:val="009D45D9"/>
    <w:rsid w:val="009D7984"/>
    <w:rsid w:val="009E3AB4"/>
    <w:rsid w:val="009F1F4B"/>
    <w:rsid w:val="00A01C8B"/>
    <w:rsid w:val="00A05025"/>
    <w:rsid w:val="00A06D7E"/>
    <w:rsid w:val="00A1604B"/>
    <w:rsid w:val="00A269D0"/>
    <w:rsid w:val="00A423B2"/>
    <w:rsid w:val="00A479B5"/>
    <w:rsid w:val="00A54516"/>
    <w:rsid w:val="00A62704"/>
    <w:rsid w:val="00A66708"/>
    <w:rsid w:val="00A71E30"/>
    <w:rsid w:val="00A83776"/>
    <w:rsid w:val="00A849A3"/>
    <w:rsid w:val="00A93E09"/>
    <w:rsid w:val="00AA2A35"/>
    <w:rsid w:val="00AF4282"/>
    <w:rsid w:val="00B06C3B"/>
    <w:rsid w:val="00B21F40"/>
    <w:rsid w:val="00B30B6E"/>
    <w:rsid w:val="00B4582E"/>
    <w:rsid w:val="00B47F56"/>
    <w:rsid w:val="00B515F9"/>
    <w:rsid w:val="00B75BE1"/>
    <w:rsid w:val="00B75DDD"/>
    <w:rsid w:val="00BA308B"/>
    <w:rsid w:val="00BA50F1"/>
    <w:rsid w:val="00BC7CAF"/>
    <w:rsid w:val="00C05E48"/>
    <w:rsid w:val="00C13C3D"/>
    <w:rsid w:val="00C15CA1"/>
    <w:rsid w:val="00C21EA4"/>
    <w:rsid w:val="00C30CC3"/>
    <w:rsid w:val="00C34096"/>
    <w:rsid w:val="00C345BD"/>
    <w:rsid w:val="00C35F8E"/>
    <w:rsid w:val="00C4139D"/>
    <w:rsid w:val="00C41B53"/>
    <w:rsid w:val="00C42A48"/>
    <w:rsid w:val="00C51086"/>
    <w:rsid w:val="00C54050"/>
    <w:rsid w:val="00C5614F"/>
    <w:rsid w:val="00CA1E7F"/>
    <w:rsid w:val="00CA4E51"/>
    <w:rsid w:val="00CA683B"/>
    <w:rsid w:val="00CA7ADD"/>
    <w:rsid w:val="00CC4AAF"/>
    <w:rsid w:val="00CE1638"/>
    <w:rsid w:val="00CF6B4F"/>
    <w:rsid w:val="00D033D8"/>
    <w:rsid w:val="00D04356"/>
    <w:rsid w:val="00D04616"/>
    <w:rsid w:val="00D12C4D"/>
    <w:rsid w:val="00D14A80"/>
    <w:rsid w:val="00D25CAA"/>
    <w:rsid w:val="00D27F56"/>
    <w:rsid w:val="00D56278"/>
    <w:rsid w:val="00D62A19"/>
    <w:rsid w:val="00D63951"/>
    <w:rsid w:val="00D71224"/>
    <w:rsid w:val="00DA00F1"/>
    <w:rsid w:val="00DA38D3"/>
    <w:rsid w:val="00DA663F"/>
    <w:rsid w:val="00DB0054"/>
    <w:rsid w:val="00DE6E1C"/>
    <w:rsid w:val="00DE7053"/>
    <w:rsid w:val="00E01051"/>
    <w:rsid w:val="00E10535"/>
    <w:rsid w:val="00E106DA"/>
    <w:rsid w:val="00E32351"/>
    <w:rsid w:val="00E324BC"/>
    <w:rsid w:val="00E34465"/>
    <w:rsid w:val="00E436FF"/>
    <w:rsid w:val="00E55C13"/>
    <w:rsid w:val="00E60EB2"/>
    <w:rsid w:val="00E8046F"/>
    <w:rsid w:val="00E904E3"/>
    <w:rsid w:val="00E9528B"/>
    <w:rsid w:val="00EC4663"/>
    <w:rsid w:val="00ED7D9C"/>
    <w:rsid w:val="00EE1C51"/>
    <w:rsid w:val="00EF69CF"/>
    <w:rsid w:val="00EF7B41"/>
    <w:rsid w:val="00F3240E"/>
    <w:rsid w:val="00F51568"/>
    <w:rsid w:val="00F645B3"/>
    <w:rsid w:val="00F704D1"/>
    <w:rsid w:val="00F77668"/>
    <w:rsid w:val="00F82565"/>
    <w:rsid w:val="00F91B93"/>
    <w:rsid w:val="00F94709"/>
    <w:rsid w:val="00FA3929"/>
    <w:rsid w:val="00FB7BF5"/>
    <w:rsid w:val="00FD2EA6"/>
    <w:rsid w:val="00FE0044"/>
    <w:rsid w:val="00FE5EEE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F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56"/>
    <w:rPr>
      <w:rFonts w:ascii="Segoe UI" w:eastAsia="Calibri" w:hAnsi="Segoe UI" w:cs="Segoe UI"/>
      <w:sz w:val="18"/>
      <w:szCs w:val="18"/>
      <w:lang w:val="en-AU" w:eastAsia="en-AU" w:bidi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10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0B3"/>
    <w:rPr>
      <w:rFonts w:ascii="Calibri" w:eastAsia="Calibri" w:hAnsi="Calibri" w:cs="Calibri"/>
      <w:sz w:val="20"/>
      <w:szCs w:val="20"/>
      <w:lang w:val="en-AU" w:eastAsia="en-AU" w:bidi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0B3"/>
    <w:rPr>
      <w:rFonts w:ascii="Calibri" w:eastAsia="Calibri" w:hAnsi="Calibri" w:cs="Calibri"/>
      <w:b/>
      <w:bCs/>
      <w:sz w:val="20"/>
      <w:szCs w:val="20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6BA12E-D4B3-4B59-8CE2-80E0D665C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A CRA</vt:lpstr>
    </vt:vector>
  </TitlesOfParts>
  <Company>Queensland University of Technology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A CRA</dc:title>
  <dc:creator>jinglan.zhang@qut.edu.au;b8.lewis@qut.edu.au;s.geva@qut.edu.au</dc:creator>
  <cp:lastModifiedBy>Ethan Weavers</cp:lastModifiedBy>
  <cp:revision>20</cp:revision>
  <cp:lastPrinted>2020-03-26T13:31:00Z</cp:lastPrinted>
  <dcterms:created xsi:type="dcterms:W3CDTF">2020-03-25T12:23:00Z</dcterms:created>
  <dcterms:modified xsi:type="dcterms:W3CDTF">2020-05-11T11:24:00Z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